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C82" w:rsidRPr="00FB7C82" w:rsidRDefault="00FB7C82" w:rsidP="00FB7C82">
      <w:pPr>
        <w:spacing w:after="0" w:line="240" w:lineRule="auto"/>
        <w:rPr>
          <w:rFonts w:ascii="Arial" w:eastAsia="Times New Roman" w:hAnsi="Arial" w:cs="Arial"/>
          <w:color w:val="000000"/>
          <w:sz w:val="19"/>
          <w:szCs w:val="19"/>
        </w:rPr>
      </w:pPr>
      <w:ins w:id="0" w:author="Unknown">
        <w:r w:rsidRPr="00FB7C82">
          <w:rPr>
            <w:rFonts w:ascii="Arial" w:eastAsia="Times New Roman" w:hAnsi="Arial" w:cs="Arial"/>
            <w:color w:val="000000"/>
            <w:sz w:val="19"/>
            <w:szCs w:val="19"/>
            <w:bdr w:val="none" w:sz="0" w:space="0" w:color="auto" w:frame="1"/>
          </w:rPr>
          <w:br/>
        </w:r>
      </w:ins>
    </w:p>
    <w:p w:rsidR="00FB7C82" w:rsidRDefault="00FB7C82" w:rsidP="00FB7C82">
      <w:pPr>
        <w:spacing w:after="0" w:line="288" w:lineRule="atLeast"/>
        <w:ind w:left="345"/>
        <w:outlineLvl w:val="1"/>
        <w:rPr>
          <w:rFonts w:ascii="Arial" w:eastAsia="Times New Roman" w:hAnsi="Arial" w:cs="Arial"/>
          <w:color w:val="000000"/>
          <w:sz w:val="38"/>
          <w:szCs w:val="38"/>
        </w:rPr>
      </w:pPr>
      <w:r w:rsidRPr="00FB7C82">
        <w:rPr>
          <w:rFonts w:ascii="Arial" w:eastAsia="Times New Roman" w:hAnsi="Arial" w:cs="Arial"/>
          <w:color w:val="000000"/>
          <w:sz w:val="38"/>
          <w:szCs w:val="38"/>
        </w:rPr>
        <w:t xml:space="preserve">Wild </w:t>
      </w:r>
      <w:proofErr w:type="gramStart"/>
      <w:r w:rsidRPr="00FB7C82">
        <w:rPr>
          <w:rFonts w:ascii="Arial" w:eastAsia="Times New Roman" w:hAnsi="Arial" w:cs="Arial"/>
          <w:color w:val="000000"/>
          <w:sz w:val="38"/>
          <w:szCs w:val="38"/>
        </w:rPr>
        <w:t>boar</w:t>
      </w:r>
      <w:r>
        <w:rPr>
          <w:rFonts w:ascii="Arial" w:eastAsia="Times New Roman" w:hAnsi="Arial" w:cs="Arial"/>
          <w:color w:val="000000"/>
          <w:sz w:val="38"/>
          <w:szCs w:val="38"/>
        </w:rPr>
        <w:t xml:space="preserve"> :</w:t>
      </w:r>
      <w:proofErr w:type="gramEnd"/>
    </w:p>
    <w:p w:rsidR="00FB7C82" w:rsidRDefault="00FB7C82" w:rsidP="00FB7C82">
      <w:pPr>
        <w:spacing w:after="0" w:line="288" w:lineRule="atLeast"/>
        <w:ind w:left="345"/>
        <w:outlineLvl w:val="1"/>
        <w:rPr>
          <w:rFonts w:ascii="Arial" w:eastAsia="Times New Roman" w:hAnsi="Arial" w:cs="Arial"/>
          <w:color w:val="000000"/>
          <w:sz w:val="38"/>
          <w:szCs w:val="38"/>
        </w:rPr>
      </w:pPr>
    </w:p>
    <w:p w:rsidR="00FB7C82" w:rsidRDefault="00FB7C82" w:rsidP="00FB7C82">
      <w:pPr>
        <w:spacing w:after="0" w:line="288" w:lineRule="atLeast"/>
        <w:ind w:left="345"/>
        <w:outlineLvl w:val="1"/>
        <w:rPr>
          <w:rFonts w:ascii="Arial" w:hAnsi="Arial" w:cs="Arial"/>
          <w:color w:val="000000"/>
          <w:sz w:val="19"/>
          <w:szCs w:val="19"/>
        </w:rPr>
      </w:pPr>
      <w:r>
        <w:rPr>
          <w:rFonts w:ascii="Arial" w:hAnsi="Arial" w:cs="Arial"/>
          <w:color w:val="000000"/>
          <w:sz w:val="19"/>
          <w:szCs w:val="19"/>
        </w:rPr>
        <w:t>The Wild Boar (</w:t>
      </w:r>
      <w:proofErr w:type="spellStart"/>
      <w:r>
        <w:rPr>
          <w:rFonts w:ascii="Arial" w:hAnsi="Arial" w:cs="Arial"/>
          <w:color w:val="000000"/>
          <w:sz w:val="19"/>
          <w:szCs w:val="19"/>
        </w:rPr>
        <w:t>Sus</w:t>
      </w:r>
      <w:proofErr w:type="spellEnd"/>
      <w:r>
        <w:rPr>
          <w:rFonts w:ascii="Arial" w:hAnsi="Arial" w:cs="Arial"/>
          <w:color w:val="000000"/>
          <w:sz w:val="19"/>
          <w:szCs w:val="19"/>
        </w:rPr>
        <w:t xml:space="preserve"> </w:t>
      </w:r>
      <w:proofErr w:type="spellStart"/>
      <w:r>
        <w:rPr>
          <w:rFonts w:ascii="Arial" w:hAnsi="Arial" w:cs="Arial"/>
          <w:color w:val="000000"/>
          <w:sz w:val="19"/>
          <w:szCs w:val="19"/>
        </w:rPr>
        <w:t>scrofa</w:t>
      </w:r>
      <w:proofErr w:type="spellEnd"/>
      <w:r>
        <w:rPr>
          <w:rFonts w:ascii="Arial" w:hAnsi="Arial" w:cs="Arial"/>
          <w:color w:val="000000"/>
          <w:sz w:val="19"/>
          <w:szCs w:val="19"/>
        </w:rPr>
        <w:t>) is the ancestor of the domestic pig. Its weight can reach up to 300 kilograms! Although 'boar' usually means male pig, the Wild boar is the name of the species. The males have both upper and lower tusks, while females have none. When in a group of pig, the pigs are called 'sounders'. Before the invention of synthetic fibers, toothbrushes were made from the hair on the back of a boar, although they contained lots of bacteria...</w:t>
      </w:r>
    </w:p>
    <w:p w:rsidR="00FB7C82" w:rsidRDefault="00FB7C82" w:rsidP="00FB7C82">
      <w:pPr>
        <w:spacing w:after="0" w:line="288" w:lineRule="atLeast"/>
        <w:ind w:left="345"/>
        <w:outlineLvl w:val="1"/>
        <w:rPr>
          <w:rFonts w:ascii="Arial" w:hAnsi="Arial" w:cs="Arial"/>
          <w:color w:val="000000"/>
          <w:sz w:val="19"/>
          <w:szCs w:val="19"/>
        </w:rPr>
      </w:pPr>
    </w:p>
    <w:p w:rsidR="00FB7C82" w:rsidRDefault="00FB7C82" w:rsidP="00FB7C82">
      <w:pPr>
        <w:spacing w:after="0" w:line="288" w:lineRule="atLeast"/>
        <w:ind w:left="345"/>
        <w:outlineLvl w:val="1"/>
        <w:rPr>
          <w:rFonts w:ascii="Arial" w:hAnsi="Arial" w:cs="Arial"/>
          <w:color w:val="000000"/>
          <w:sz w:val="19"/>
          <w:szCs w:val="19"/>
        </w:rPr>
      </w:pPr>
      <w:r>
        <w:rPr>
          <w:rFonts w:ascii="Arial" w:hAnsi="Arial" w:cs="Arial"/>
          <w:color w:val="000000"/>
          <w:sz w:val="19"/>
          <w:szCs w:val="19"/>
        </w:rPr>
        <w:t>The Wild boar is listed as Least Concern (LR/</w:t>
      </w:r>
      <w:proofErr w:type="spellStart"/>
      <w:r>
        <w:rPr>
          <w:rFonts w:ascii="Arial" w:hAnsi="Arial" w:cs="Arial"/>
          <w:color w:val="000000"/>
          <w:sz w:val="19"/>
          <w:szCs w:val="19"/>
        </w:rPr>
        <w:t>lc</w:t>
      </w:r>
      <w:proofErr w:type="spellEnd"/>
      <w:r>
        <w:rPr>
          <w:rFonts w:ascii="Arial" w:hAnsi="Arial" w:cs="Arial"/>
          <w:color w:val="000000"/>
          <w:sz w:val="19"/>
          <w:szCs w:val="19"/>
        </w:rPr>
        <w:t>), lowest risk. Does not qualify for a more at risk category. Widespread and abundant taxa are included in this category, on the IUCN Red List of Threatened Species</w:t>
      </w:r>
    </w:p>
    <w:p w:rsidR="00C14563" w:rsidRDefault="00C14563" w:rsidP="00FB7C82">
      <w:pPr>
        <w:spacing w:after="0" w:line="288" w:lineRule="atLeast"/>
        <w:ind w:left="345"/>
        <w:outlineLvl w:val="1"/>
        <w:rPr>
          <w:rFonts w:ascii="Arial" w:hAnsi="Arial" w:cs="Arial"/>
          <w:color w:val="000000"/>
          <w:sz w:val="19"/>
          <w:szCs w:val="19"/>
        </w:rPr>
      </w:pPr>
    </w:p>
    <w:p w:rsidR="00C14563" w:rsidRDefault="00C14563" w:rsidP="00FB7C82">
      <w:pPr>
        <w:spacing w:after="0" w:line="288" w:lineRule="atLeast"/>
        <w:ind w:left="345"/>
        <w:outlineLvl w:val="1"/>
        <w:rPr>
          <w:rFonts w:ascii="Arial" w:hAnsi="Arial" w:cs="Arial"/>
          <w:color w:val="000000"/>
          <w:sz w:val="19"/>
          <w:szCs w:val="19"/>
        </w:rPr>
      </w:pPr>
    </w:p>
    <w:p w:rsidR="00C14563" w:rsidRDefault="00C14563" w:rsidP="00FB7C82">
      <w:pPr>
        <w:spacing w:after="0" w:line="288" w:lineRule="atLeast"/>
        <w:ind w:left="345"/>
        <w:outlineLvl w:val="1"/>
        <w:rPr>
          <w:rFonts w:ascii="Arial" w:hAnsi="Arial" w:cs="Arial"/>
          <w:color w:val="000000"/>
          <w:sz w:val="19"/>
          <w:szCs w:val="19"/>
        </w:rPr>
      </w:pPr>
      <w:r>
        <w:rPr>
          <w:rFonts w:ascii="Arial" w:hAnsi="Arial" w:cs="Arial"/>
          <w:color w:val="222222"/>
          <w:sz w:val="21"/>
          <w:szCs w:val="21"/>
          <w:shd w:val="clear" w:color="auto" w:fill="FFFFFF"/>
        </w:rPr>
        <w:t xml:space="preserve">The wild boar is a bulky, massively built </w:t>
      </w:r>
      <w:proofErr w:type="spellStart"/>
      <w:r>
        <w:rPr>
          <w:rFonts w:ascii="Arial" w:hAnsi="Arial" w:cs="Arial"/>
          <w:color w:val="222222"/>
          <w:sz w:val="21"/>
          <w:szCs w:val="21"/>
          <w:shd w:val="clear" w:color="auto" w:fill="FFFFFF"/>
        </w:rPr>
        <w:t>suid</w:t>
      </w:r>
      <w:proofErr w:type="spellEnd"/>
      <w:r>
        <w:rPr>
          <w:rFonts w:ascii="Arial" w:hAnsi="Arial" w:cs="Arial"/>
          <w:color w:val="222222"/>
          <w:sz w:val="21"/>
          <w:szCs w:val="21"/>
          <w:shd w:val="clear" w:color="auto" w:fill="FFFFFF"/>
        </w:rPr>
        <w:t xml:space="preserve"> with short and relatively thin legs. The trunk is short and massive, while the hindquarters are comparatively underdeveloped. The region behind the shoulder blades rises into a hump and the neck is short and thick to the point of being nearly immobile. The animal's head is very large, taking up to one-third of the body's entire length.</w:t>
      </w:r>
      <w:hyperlink r:id="rId4" w:anchor="cite_note-heptner1988-3" w:history="1">
        <w:r>
          <w:rPr>
            <w:rStyle w:val="Hyperlink"/>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The structure of the head is well suited for digging. The head acts as a plough, while the powerful neck muscles allow the animal to upturn considerable amounts of soil</w:t>
      </w:r>
      <w:proofErr w:type="gramStart"/>
      <w:r>
        <w:rPr>
          <w:rFonts w:ascii="Arial" w:hAnsi="Arial" w:cs="Arial"/>
          <w:color w:val="222222"/>
          <w:sz w:val="21"/>
          <w:szCs w:val="21"/>
          <w:shd w:val="clear" w:color="auto" w:fill="FFFFFF"/>
        </w:rPr>
        <w:t>:</w:t>
      </w:r>
      <w:proofErr w:type="gramEnd"/>
      <w:r>
        <w:rPr>
          <w:rFonts w:ascii="Arial" w:hAnsi="Arial" w:cs="Arial"/>
          <w:color w:val="222222"/>
          <w:sz w:val="17"/>
          <w:szCs w:val="17"/>
          <w:shd w:val="clear" w:color="auto" w:fill="FFFFFF"/>
          <w:vertAlign w:val="superscript"/>
        </w:rPr>
        <w:fldChar w:fldCharType="begin"/>
      </w:r>
      <w:r>
        <w:rPr>
          <w:rFonts w:ascii="Arial" w:hAnsi="Arial" w:cs="Arial"/>
          <w:color w:val="222222"/>
          <w:sz w:val="17"/>
          <w:szCs w:val="17"/>
          <w:shd w:val="clear" w:color="auto" w:fill="FFFFFF"/>
          <w:vertAlign w:val="superscript"/>
        </w:rPr>
        <w:instrText xml:space="preserve"> HYPERLINK "https://en.wikipedia.org/wiki/Wild_boar" \l "cite_note-marsan70-33" </w:instrText>
      </w:r>
      <w:r>
        <w:rPr>
          <w:rFonts w:ascii="Arial" w:hAnsi="Arial" w:cs="Arial"/>
          <w:color w:val="222222"/>
          <w:sz w:val="17"/>
          <w:szCs w:val="17"/>
          <w:shd w:val="clear" w:color="auto" w:fill="FFFFFF"/>
          <w:vertAlign w:val="superscript"/>
        </w:rPr>
        <w:fldChar w:fldCharType="separate"/>
      </w:r>
      <w:r>
        <w:rPr>
          <w:rStyle w:val="Hyperlink"/>
          <w:rFonts w:ascii="Arial" w:hAnsi="Arial" w:cs="Arial"/>
          <w:color w:val="0B0080"/>
          <w:sz w:val="17"/>
          <w:szCs w:val="17"/>
          <w:shd w:val="clear" w:color="auto" w:fill="FFFFFF"/>
          <w:vertAlign w:val="superscript"/>
        </w:rPr>
        <w:t>[33]</w:t>
      </w:r>
      <w:r>
        <w:rPr>
          <w:rFonts w:ascii="Arial" w:hAnsi="Arial" w:cs="Arial"/>
          <w:color w:val="222222"/>
          <w:sz w:val="17"/>
          <w:szCs w:val="17"/>
          <w:shd w:val="clear" w:color="auto" w:fill="FFFFFF"/>
          <w:vertAlign w:val="superscript"/>
        </w:rPr>
        <w:fldChar w:fldCharType="end"/>
      </w:r>
      <w:r>
        <w:rPr>
          <w:rFonts w:ascii="Arial" w:hAnsi="Arial" w:cs="Arial"/>
          <w:color w:val="222222"/>
          <w:sz w:val="21"/>
          <w:szCs w:val="21"/>
          <w:shd w:val="clear" w:color="auto" w:fill="FFFFFF"/>
        </w:rPr>
        <w:t> it is capable of digging 8–10 cm (3.1–3.9 in) into frozen ground and can upturn rocks weighing 40–50 kg (88–110 </w:t>
      </w:r>
      <w:proofErr w:type="spellStart"/>
      <w:r>
        <w:rPr>
          <w:rFonts w:ascii="Arial" w:hAnsi="Arial" w:cs="Arial"/>
          <w:color w:val="222222"/>
          <w:sz w:val="21"/>
          <w:szCs w:val="21"/>
          <w:shd w:val="clear" w:color="auto" w:fill="FFFFFF"/>
        </w:rPr>
        <w:t>lb</w:t>
      </w:r>
      <w:proofErr w:type="spellEnd"/>
      <w:r>
        <w:rPr>
          <w:rFonts w:ascii="Arial" w:hAnsi="Arial" w:cs="Arial"/>
          <w:color w:val="222222"/>
          <w:sz w:val="21"/>
          <w:szCs w:val="21"/>
          <w:shd w:val="clear" w:color="auto" w:fill="FFFFFF"/>
        </w:rPr>
        <w:t>).</w:t>
      </w:r>
      <w:hyperlink r:id="rId5" w:anchor="cite_note-baskin2003-9" w:history="1">
        <w:r>
          <w:rPr>
            <w:rStyle w:val="Hyperlink"/>
            <w:rFonts w:ascii="Arial" w:hAnsi="Arial" w:cs="Arial"/>
            <w:color w:val="0B0080"/>
            <w:sz w:val="17"/>
            <w:szCs w:val="17"/>
            <w:shd w:val="clear" w:color="auto" w:fill="FFFFFF"/>
            <w:vertAlign w:val="superscript"/>
          </w:rPr>
          <w:t>[9]</w:t>
        </w:r>
      </w:hyperlink>
      <w:r>
        <w:rPr>
          <w:rFonts w:ascii="Arial" w:hAnsi="Arial" w:cs="Arial"/>
          <w:color w:val="222222"/>
          <w:sz w:val="21"/>
          <w:szCs w:val="21"/>
          <w:shd w:val="clear" w:color="auto" w:fill="FFFFFF"/>
        </w:rPr>
        <w:t> The eyes are small and deep-set and the ears long and broad. The species has well developed </w:t>
      </w:r>
      <w:hyperlink r:id="rId6" w:tooltip="Canine teeth" w:history="1">
        <w:r>
          <w:rPr>
            <w:rStyle w:val="Hyperlink"/>
            <w:rFonts w:ascii="Arial" w:hAnsi="Arial" w:cs="Arial"/>
            <w:color w:val="0B0080"/>
            <w:sz w:val="21"/>
            <w:szCs w:val="21"/>
            <w:shd w:val="clear" w:color="auto" w:fill="FFFFFF"/>
          </w:rPr>
          <w:t>canine teeth</w:t>
        </w:r>
      </w:hyperlink>
      <w:r>
        <w:rPr>
          <w:rFonts w:ascii="Arial" w:hAnsi="Arial" w:cs="Arial"/>
          <w:color w:val="222222"/>
          <w:sz w:val="21"/>
          <w:szCs w:val="21"/>
          <w:shd w:val="clear" w:color="auto" w:fill="FFFFFF"/>
        </w:rPr>
        <w:t>, which protrude from the mouths of adult males. The middle hooves are larger and more elongated than the lateral ones and are capable of quick movements.</w:t>
      </w:r>
      <w:hyperlink r:id="rId7" w:anchor="cite_note-heptner1988-3" w:history="1">
        <w:r>
          <w:rPr>
            <w:rStyle w:val="Hyperlink"/>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The animal can run at a maximum speed of 40 km/h and jump at a height of 140–150 cm (55–59 in).</w:t>
      </w:r>
      <w:hyperlink r:id="rId8" w:anchor="cite_note-baskin2003-9" w:history="1">
        <w:r>
          <w:rPr>
            <w:rStyle w:val="Hyperlink"/>
            <w:rFonts w:ascii="Arial" w:hAnsi="Arial" w:cs="Arial"/>
            <w:color w:val="0B0080"/>
            <w:sz w:val="17"/>
            <w:szCs w:val="17"/>
            <w:shd w:val="clear" w:color="auto" w:fill="FFFFFF"/>
            <w:vertAlign w:val="superscript"/>
          </w:rPr>
          <w:t>[9</w:t>
        </w:r>
        <w:proofErr w:type="gramStart"/>
        <w:r>
          <w:rPr>
            <w:rStyle w:val="Hyperlink"/>
            <w:rFonts w:ascii="Arial" w:hAnsi="Arial" w:cs="Arial"/>
            <w:color w:val="0B0080"/>
            <w:sz w:val="17"/>
            <w:szCs w:val="17"/>
            <w:shd w:val="clear" w:color="auto" w:fill="FFFFFF"/>
            <w:vertAlign w:val="superscript"/>
          </w:rPr>
          <w:t>]</w:t>
        </w:r>
        <w:proofErr w:type="gramEnd"/>
      </w:hyperlink>
      <w:hyperlink r:id="rId9" w:tooltip="Sexual dimorphism" w:history="1">
        <w:r>
          <w:rPr>
            <w:rStyle w:val="Hyperlink"/>
            <w:rFonts w:ascii="Arial" w:hAnsi="Arial" w:cs="Arial"/>
            <w:color w:val="0B0080"/>
            <w:sz w:val="21"/>
            <w:szCs w:val="21"/>
            <w:shd w:val="clear" w:color="auto" w:fill="FFFFFF"/>
          </w:rPr>
          <w:t>Sexual dimorphism</w:t>
        </w:r>
      </w:hyperlink>
      <w:r>
        <w:rPr>
          <w:rFonts w:ascii="Arial" w:hAnsi="Arial" w:cs="Arial"/>
          <w:color w:val="222222"/>
          <w:sz w:val="21"/>
          <w:szCs w:val="21"/>
          <w:shd w:val="clear" w:color="auto" w:fill="FFFFFF"/>
        </w:rPr>
        <w:t> is very pronounced in the species, with males being typically 5–10% larger and 20–30% heavier than females. Males also sport a mane running down the back, which is particularly apparent during autumn and winter.</w:t>
      </w:r>
      <w:hyperlink r:id="rId10" w:anchor="cite_note-marsan26-34" w:history="1">
        <w:r>
          <w:rPr>
            <w:rStyle w:val="Hyperlink"/>
            <w:rFonts w:ascii="Arial" w:hAnsi="Arial" w:cs="Arial"/>
            <w:color w:val="0B0080"/>
            <w:sz w:val="17"/>
            <w:szCs w:val="17"/>
            <w:shd w:val="clear" w:color="auto" w:fill="FFFFFF"/>
            <w:vertAlign w:val="superscript"/>
          </w:rPr>
          <w:t>[34]</w:t>
        </w:r>
      </w:hyperlink>
      <w:r>
        <w:rPr>
          <w:rFonts w:ascii="Arial" w:hAnsi="Arial" w:cs="Arial"/>
          <w:color w:val="222222"/>
          <w:sz w:val="21"/>
          <w:szCs w:val="21"/>
          <w:shd w:val="clear" w:color="auto" w:fill="FFFFFF"/>
        </w:rPr>
        <w:t> The canine teeth are also much more prominent in males and grow throughout life. The upper canines are relatively short and grow sideways early in life, though they gradually curve upwards. The lower canines are much sharper and longer, with the exposed parts measuring 10–12 cm (3.9–4.7 in) in length. In the breeding period, males develop a coating of </w:t>
      </w:r>
      <w:hyperlink r:id="rId11" w:tooltip="Subcutaneous tissue" w:history="1">
        <w:r>
          <w:rPr>
            <w:rStyle w:val="Hyperlink"/>
            <w:rFonts w:ascii="Arial" w:hAnsi="Arial" w:cs="Arial"/>
            <w:color w:val="0B0080"/>
            <w:sz w:val="21"/>
            <w:szCs w:val="21"/>
            <w:shd w:val="clear" w:color="auto" w:fill="FFFFFF"/>
          </w:rPr>
          <w:t>subcutaneous tissue</w:t>
        </w:r>
      </w:hyperlink>
      <w:r>
        <w:rPr>
          <w:rFonts w:ascii="Arial" w:hAnsi="Arial" w:cs="Arial"/>
          <w:color w:val="222222"/>
          <w:sz w:val="21"/>
          <w:szCs w:val="21"/>
          <w:shd w:val="clear" w:color="auto" w:fill="FFFFFF"/>
        </w:rPr>
        <w:t xml:space="preserve">, which may be 2–3 cm (0.79–1.18 in) thick, extending from the shoulder blades to the rump, thus protecting vital organs during fights. Males sport a roughly egg-sized sack near the opening of the penis, which collects urine and emits a sharp </w:t>
      </w:r>
      <w:proofErr w:type="spellStart"/>
      <w:r>
        <w:rPr>
          <w:rFonts w:ascii="Arial" w:hAnsi="Arial" w:cs="Arial"/>
          <w:color w:val="222222"/>
          <w:sz w:val="21"/>
          <w:szCs w:val="21"/>
          <w:shd w:val="clear" w:color="auto" w:fill="FFFFFF"/>
        </w:rPr>
        <w:t>odour</w:t>
      </w:r>
      <w:proofErr w:type="spellEnd"/>
      <w:r>
        <w:rPr>
          <w:rFonts w:ascii="Arial" w:hAnsi="Arial" w:cs="Arial"/>
          <w:color w:val="222222"/>
          <w:sz w:val="21"/>
          <w:szCs w:val="21"/>
          <w:shd w:val="clear" w:color="auto" w:fill="FFFFFF"/>
        </w:rPr>
        <w:t>. The function of this sack is not fully understood.</w:t>
      </w:r>
      <w:hyperlink r:id="rId12" w:anchor="cite_note-heptner1988-3" w:history="1">
        <w:r>
          <w:rPr>
            <w:rStyle w:val="Hyperlink"/>
            <w:rFonts w:ascii="Arial" w:hAnsi="Arial" w:cs="Arial"/>
            <w:color w:val="0B0080"/>
            <w:sz w:val="17"/>
            <w:szCs w:val="17"/>
            <w:shd w:val="clear" w:color="auto" w:fill="FFFFFF"/>
            <w:vertAlign w:val="superscript"/>
          </w:rPr>
          <w:t>[3]</w:t>
        </w:r>
      </w:hyperlink>
    </w:p>
    <w:p w:rsidR="00C14563" w:rsidRDefault="00C14563" w:rsidP="00FB7C82">
      <w:pPr>
        <w:spacing w:after="0" w:line="288" w:lineRule="atLeast"/>
        <w:ind w:left="345"/>
        <w:outlineLvl w:val="1"/>
        <w:rPr>
          <w:rFonts w:ascii="Arial" w:hAnsi="Arial" w:cs="Arial"/>
          <w:color w:val="000000"/>
          <w:sz w:val="19"/>
          <w:szCs w:val="19"/>
        </w:rPr>
      </w:pPr>
    </w:p>
    <w:p w:rsidR="00C14563" w:rsidRDefault="00C14563" w:rsidP="00FB7C82">
      <w:pPr>
        <w:spacing w:after="0" w:line="288" w:lineRule="atLeast"/>
        <w:ind w:left="345"/>
        <w:outlineLvl w:val="1"/>
        <w:rPr>
          <w:rFonts w:ascii="Arial" w:hAnsi="Arial" w:cs="Arial"/>
          <w:color w:val="000000"/>
          <w:sz w:val="19"/>
          <w:szCs w:val="19"/>
        </w:rPr>
      </w:pPr>
    </w:p>
    <w:p w:rsidR="00FB7C82" w:rsidRDefault="00FB7C82" w:rsidP="00FB7C82">
      <w:pPr>
        <w:spacing w:after="0" w:line="288" w:lineRule="atLeast"/>
        <w:ind w:left="345"/>
        <w:outlineLvl w:val="1"/>
        <w:rPr>
          <w:rFonts w:ascii="Arial" w:hAnsi="Arial" w:cs="Arial"/>
          <w:color w:val="000000"/>
          <w:sz w:val="19"/>
          <w:szCs w:val="19"/>
        </w:rPr>
      </w:pPr>
    </w:p>
    <w:p w:rsidR="00C14563" w:rsidRDefault="00C14563" w:rsidP="00C14563">
      <w:pPr>
        <w:pStyle w:val="Heading5"/>
        <w:spacing w:before="0"/>
        <w:rPr>
          <w:rFonts w:ascii="Arial" w:hAnsi="Arial" w:cs="Arial"/>
          <w:color w:val="334D55"/>
          <w:sz w:val="19"/>
          <w:szCs w:val="19"/>
        </w:rPr>
      </w:pPr>
    </w:p>
    <w:p w:rsidR="00C14563" w:rsidRDefault="00C14563" w:rsidP="00C14563">
      <w:pPr>
        <w:pStyle w:val="Heading5"/>
        <w:spacing w:before="0"/>
        <w:rPr>
          <w:rFonts w:ascii="Arial" w:hAnsi="Arial" w:cs="Arial"/>
          <w:color w:val="334D55"/>
          <w:sz w:val="19"/>
          <w:szCs w:val="19"/>
        </w:rPr>
      </w:pPr>
    </w:p>
    <w:p w:rsidR="00C14563" w:rsidRDefault="00C14563" w:rsidP="00C14563">
      <w:pPr>
        <w:pStyle w:val="Heading5"/>
        <w:spacing w:before="0"/>
        <w:rPr>
          <w:rFonts w:ascii="Arial" w:hAnsi="Arial" w:cs="Arial"/>
          <w:color w:val="334D55"/>
          <w:sz w:val="19"/>
          <w:szCs w:val="19"/>
        </w:rPr>
      </w:pPr>
    </w:p>
    <w:p w:rsidR="00C14563" w:rsidRDefault="00C14563" w:rsidP="00C14563">
      <w:pPr>
        <w:pStyle w:val="Heading5"/>
        <w:spacing w:before="0"/>
        <w:rPr>
          <w:rFonts w:ascii="Arial" w:hAnsi="Arial" w:cs="Arial"/>
          <w:color w:val="334D55"/>
          <w:sz w:val="19"/>
          <w:szCs w:val="19"/>
        </w:rPr>
      </w:pPr>
    </w:p>
    <w:p w:rsidR="00C14563" w:rsidRDefault="00C14563" w:rsidP="00C14563">
      <w:pPr>
        <w:pStyle w:val="Heading5"/>
        <w:spacing w:before="0"/>
        <w:rPr>
          <w:rFonts w:ascii="Arial" w:hAnsi="Arial" w:cs="Arial"/>
          <w:color w:val="334D55"/>
          <w:sz w:val="19"/>
          <w:szCs w:val="19"/>
        </w:rPr>
      </w:pPr>
    </w:p>
    <w:p w:rsidR="00FB7C82" w:rsidRDefault="00FB7C82" w:rsidP="00C14563">
      <w:pPr>
        <w:pStyle w:val="Heading5"/>
        <w:spacing w:before="0"/>
        <w:rPr>
          <w:rFonts w:ascii="Arial" w:hAnsi="Arial" w:cs="Arial"/>
          <w:color w:val="334D55"/>
          <w:sz w:val="19"/>
          <w:szCs w:val="19"/>
        </w:rPr>
      </w:pPr>
      <w:r>
        <w:rPr>
          <w:rFonts w:ascii="Arial" w:hAnsi="Arial" w:cs="Arial"/>
          <w:color w:val="334D55"/>
          <w:sz w:val="19"/>
          <w:szCs w:val="19"/>
        </w:rPr>
        <w:t>Some facts about the</w:t>
      </w:r>
      <w:r>
        <w:rPr>
          <w:rFonts w:ascii="Arial" w:hAnsi="Arial" w:cs="Arial"/>
          <w:color w:val="334D55"/>
          <w:sz w:val="19"/>
          <w:szCs w:val="19"/>
        </w:rPr>
        <w:br/>
        <w:t>Wild boar</w:t>
      </w:r>
      <w:r w:rsidR="00C14563">
        <w:rPr>
          <w:rFonts w:ascii="Arial" w:hAnsi="Arial" w:cs="Arial"/>
          <w:color w:val="334D55"/>
          <w:sz w:val="19"/>
          <w:szCs w:val="19"/>
        </w:rPr>
        <w:t>:</w:t>
      </w:r>
    </w:p>
    <w:p w:rsidR="00FB7C82" w:rsidRDefault="00C14563" w:rsidP="00C14563">
      <w:pPr>
        <w:pStyle w:val="NormalWeb"/>
        <w:rPr>
          <w:rFonts w:ascii="Arial" w:hAnsi="Arial" w:cs="Arial"/>
          <w:color w:val="000000"/>
          <w:sz w:val="16"/>
          <w:szCs w:val="16"/>
        </w:rPr>
      </w:pPr>
      <w:hyperlink r:id="rId13" w:history="1">
        <w:r w:rsidR="00FB7C82">
          <w:rPr>
            <w:rStyle w:val="Hyperlink"/>
            <w:rFonts w:ascii="Arial" w:hAnsi="Arial" w:cs="Arial"/>
            <w:b/>
            <w:bCs/>
            <w:color w:val="3333FF"/>
            <w:sz w:val="16"/>
            <w:szCs w:val="16"/>
          </w:rPr>
          <w:t>Adult weight</w:t>
        </w:r>
      </w:hyperlink>
      <w:r w:rsidR="00FB7C82">
        <w:rPr>
          <w:rFonts w:ascii="Arial" w:hAnsi="Arial" w:cs="Arial"/>
          <w:color w:val="000000"/>
          <w:sz w:val="16"/>
          <w:szCs w:val="16"/>
        </w:rPr>
        <w:t xml:space="preserve"> : 180 kg (396 </w:t>
      </w:r>
      <w:proofErr w:type="spellStart"/>
      <w:r w:rsidR="00FB7C82">
        <w:rPr>
          <w:rFonts w:ascii="Arial" w:hAnsi="Arial" w:cs="Arial"/>
          <w:color w:val="000000"/>
          <w:sz w:val="16"/>
          <w:szCs w:val="16"/>
        </w:rPr>
        <w:t>lbs</w:t>
      </w:r>
      <w:proofErr w:type="spellEnd"/>
      <w:r w:rsidR="00FB7C82">
        <w:rPr>
          <w:rFonts w:ascii="Arial" w:hAnsi="Arial" w:cs="Arial"/>
          <w:color w:val="000000"/>
          <w:sz w:val="16"/>
          <w:szCs w:val="16"/>
        </w:rPr>
        <w:t>)</w:t>
      </w:r>
      <w:bookmarkStart w:id="1" w:name="_GoBack"/>
      <w:bookmarkEnd w:id="1"/>
    </w:p>
    <w:p w:rsidR="00FB7C82" w:rsidRDefault="00C14563" w:rsidP="00C14563">
      <w:pPr>
        <w:pStyle w:val="NormalWeb"/>
        <w:rPr>
          <w:rFonts w:ascii="Arial" w:hAnsi="Arial" w:cs="Arial"/>
          <w:color w:val="000000"/>
          <w:sz w:val="16"/>
          <w:szCs w:val="16"/>
        </w:rPr>
      </w:pPr>
      <w:hyperlink r:id="rId14" w:history="1">
        <w:r w:rsidR="00FB7C82">
          <w:rPr>
            <w:rStyle w:val="Hyperlink"/>
            <w:rFonts w:ascii="Arial" w:hAnsi="Arial" w:cs="Arial"/>
            <w:b/>
            <w:bCs/>
            <w:color w:val="3333FF"/>
            <w:sz w:val="16"/>
            <w:szCs w:val="16"/>
          </w:rPr>
          <w:t>Maximum longevity</w:t>
        </w:r>
      </w:hyperlink>
      <w:r w:rsidR="00FB7C82">
        <w:rPr>
          <w:rFonts w:ascii="Arial" w:hAnsi="Arial" w:cs="Arial"/>
          <w:color w:val="000000"/>
          <w:sz w:val="16"/>
          <w:szCs w:val="16"/>
        </w:rPr>
        <w:t> : 27 years</w:t>
      </w:r>
    </w:p>
    <w:p w:rsidR="00FB7C82" w:rsidRDefault="00FB7C82" w:rsidP="00C14563">
      <w:pPr>
        <w:pStyle w:val="NormalWeb"/>
        <w:rPr>
          <w:rFonts w:ascii="Arial" w:hAnsi="Arial" w:cs="Arial"/>
          <w:color w:val="000000"/>
          <w:sz w:val="16"/>
          <w:szCs w:val="16"/>
        </w:rPr>
      </w:pPr>
      <w:r>
        <w:rPr>
          <w:rFonts w:ascii="Arial" w:hAnsi="Arial" w:cs="Arial"/>
          <w:color w:val="000000"/>
          <w:sz w:val="16"/>
          <w:szCs w:val="16"/>
        </w:rPr>
        <w:t xml:space="preserve">Female </w:t>
      </w:r>
      <w:proofErr w:type="gramStart"/>
      <w:r>
        <w:rPr>
          <w:rFonts w:ascii="Arial" w:hAnsi="Arial" w:cs="Arial"/>
          <w:color w:val="000000"/>
          <w:sz w:val="16"/>
          <w:szCs w:val="16"/>
        </w:rPr>
        <w:t>maturity :334</w:t>
      </w:r>
      <w:proofErr w:type="gramEnd"/>
      <w:r>
        <w:rPr>
          <w:rFonts w:ascii="Arial" w:hAnsi="Arial" w:cs="Arial"/>
          <w:color w:val="000000"/>
          <w:sz w:val="16"/>
          <w:szCs w:val="16"/>
        </w:rPr>
        <w:t xml:space="preserve"> days</w:t>
      </w:r>
    </w:p>
    <w:p w:rsidR="00FB7C82" w:rsidRDefault="00FB7C82" w:rsidP="00C14563">
      <w:pPr>
        <w:pStyle w:val="NormalWeb"/>
        <w:rPr>
          <w:rFonts w:ascii="Arial" w:hAnsi="Arial" w:cs="Arial"/>
          <w:color w:val="000000"/>
          <w:sz w:val="16"/>
          <w:szCs w:val="16"/>
        </w:rPr>
      </w:pPr>
      <w:r>
        <w:rPr>
          <w:rFonts w:ascii="Arial" w:hAnsi="Arial" w:cs="Arial"/>
          <w:color w:val="000000"/>
          <w:sz w:val="16"/>
          <w:szCs w:val="16"/>
        </w:rPr>
        <w:t xml:space="preserve">Male </w:t>
      </w:r>
      <w:proofErr w:type="gramStart"/>
      <w:r>
        <w:rPr>
          <w:rFonts w:ascii="Arial" w:hAnsi="Arial" w:cs="Arial"/>
          <w:color w:val="000000"/>
          <w:sz w:val="16"/>
          <w:szCs w:val="16"/>
        </w:rPr>
        <w:t>maturity :</w:t>
      </w:r>
      <w:proofErr w:type="gramEnd"/>
      <w:r>
        <w:rPr>
          <w:rFonts w:ascii="Arial" w:hAnsi="Arial" w:cs="Arial"/>
          <w:color w:val="000000"/>
          <w:sz w:val="16"/>
          <w:szCs w:val="16"/>
        </w:rPr>
        <w:t xml:space="preserve"> 768 days</w:t>
      </w:r>
    </w:p>
    <w:p w:rsidR="00FB7C82" w:rsidRDefault="00FB7C82" w:rsidP="00C14563">
      <w:pPr>
        <w:pStyle w:val="NormalWeb"/>
        <w:rPr>
          <w:rFonts w:ascii="Arial" w:hAnsi="Arial" w:cs="Arial"/>
          <w:color w:val="000000"/>
          <w:sz w:val="16"/>
          <w:szCs w:val="16"/>
        </w:rPr>
      </w:pPr>
      <w:proofErr w:type="gramStart"/>
      <w:r>
        <w:rPr>
          <w:rFonts w:ascii="Arial" w:hAnsi="Arial" w:cs="Arial"/>
          <w:color w:val="000000"/>
          <w:sz w:val="16"/>
          <w:szCs w:val="16"/>
        </w:rPr>
        <w:t>Gestation :</w:t>
      </w:r>
      <w:proofErr w:type="gramEnd"/>
      <w:r>
        <w:rPr>
          <w:rFonts w:ascii="Arial" w:hAnsi="Arial" w:cs="Arial"/>
          <w:color w:val="000000"/>
          <w:sz w:val="16"/>
          <w:szCs w:val="16"/>
        </w:rPr>
        <w:t xml:space="preserve"> 115 days</w:t>
      </w:r>
    </w:p>
    <w:p w:rsidR="00FB7C82" w:rsidRDefault="00FB7C82" w:rsidP="00C14563">
      <w:pPr>
        <w:pStyle w:val="NormalWeb"/>
        <w:rPr>
          <w:rFonts w:ascii="Arial" w:hAnsi="Arial" w:cs="Arial"/>
          <w:color w:val="000000"/>
          <w:sz w:val="16"/>
          <w:szCs w:val="16"/>
        </w:rPr>
      </w:pPr>
      <w:proofErr w:type="gramStart"/>
      <w:r>
        <w:rPr>
          <w:rFonts w:ascii="Arial" w:hAnsi="Arial" w:cs="Arial"/>
          <w:color w:val="000000"/>
          <w:sz w:val="16"/>
          <w:szCs w:val="16"/>
        </w:rPr>
        <w:t>Weaning :</w:t>
      </w:r>
      <w:proofErr w:type="gramEnd"/>
      <w:r>
        <w:rPr>
          <w:rFonts w:ascii="Arial" w:hAnsi="Arial" w:cs="Arial"/>
          <w:color w:val="000000"/>
          <w:sz w:val="16"/>
          <w:szCs w:val="16"/>
        </w:rPr>
        <w:t xml:space="preserve"> 56 days</w:t>
      </w:r>
    </w:p>
    <w:p w:rsidR="00FB7C82" w:rsidRDefault="00FB7C82" w:rsidP="00C14563">
      <w:pPr>
        <w:pStyle w:val="NormalWeb"/>
        <w:rPr>
          <w:rFonts w:ascii="Arial" w:hAnsi="Arial" w:cs="Arial"/>
          <w:color w:val="000000"/>
          <w:sz w:val="16"/>
          <w:szCs w:val="16"/>
        </w:rPr>
      </w:pPr>
      <w:r>
        <w:rPr>
          <w:rFonts w:ascii="Arial" w:hAnsi="Arial" w:cs="Arial"/>
          <w:color w:val="000000"/>
          <w:sz w:val="16"/>
          <w:szCs w:val="16"/>
        </w:rPr>
        <w:t xml:space="preserve">Litter </w:t>
      </w:r>
      <w:proofErr w:type="gramStart"/>
      <w:r>
        <w:rPr>
          <w:rFonts w:ascii="Arial" w:hAnsi="Arial" w:cs="Arial"/>
          <w:color w:val="000000"/>
          <w:sz w:val="16"/>
          <w:szCs w:val="16"/>
        </w:rPr>
        <w:t>size :</w:t>
      </w:r>
      <w:proofErr w:type="gramEnd"/>
      <w:r>
        <w:rPr>
          <w:rFonts w:ascii="Arial" w:hAnsi="Arial" w:cs="Arial"/>
          <w:color w:val="000000"/>
          <w:sz w:val="16"/>
          <w:szCs w:val="16"/>
        </w:rPr>
        <w:t xml:space="preserve"> 7</w:t>
      </w:r>
    </w:p>
    <w:p w:rsidR="00FB7C82" w:rsidRDefault="00FB7C82" w:rsidP="00C14563">
      <w:pPr>
        <w:pStyle w:val="NormalWeb"/>
        <w:rPr>
          <w:rFonts w:ascii="Arial" w:hAnsi="Arial" w:cs="Arial"/>
          <w:color w:val="000000"/>
          <w:sz w:val="16"/>
          <w:szCs w:val="16"/>
        </w:rPr>
      </w:pPr>
      <w:r>
        <w:rPr>
          <w:rFonts w:ascii="Arial" w:hAnsi="Arial" w:cs="Arial"/>
          <w:color w:val="000000"/>
          <w:sz w:val="16"/>
          <w:szCs w:val="16"/>
        </w:rPr>
        <w:t xml:space="preserve">Litters per </w:t>
      </w:r>
      <w:proofErr w:type="gramStart"/>
      <w:r>
        <w:rPr>
          <w:rFonts w:ascii="Arial" w:hAnsi="Arial" w:cs="Arial"/>
          <w:color w:val="000000"/>
          <w:sz w:val="16"/>
          <w:szCs w:val="16"/>
        </w:rPr>
        <w:t>year :</w:t>
      </w:r>
      <w:proofErr w:type="gramEnd"/>
      <w:r>
        <w:rPr>
          <w:rFonts w:ascii="Arial" w:hAnsi="Arial" w:cs="Arial"/>
          <w:color w:val="000000"/>
          <w:sz w:val="16"/>
          <w:szCs w:val="16"/>
        </w:rPr>
        <w:t xml:space="preserve"> 2</w:t>
      </w:r>
    </w:p>
    <w:p w:rsidR="00FB7C82" w:rsidRDefault="00FB7C82" w:rsidP="00C14563">
      <w:pPr>
        <w:pStyle w:val="NormalWeb"/>
        <w:rPr>
          <w:rFonts w:ascii="Arial" w:hAnsi="Arial" w:cs="Arial"/>
          <w:color w:val="000000"/>
          <w:sz w:val="16"/>
          <w:szCs w:val="16"/>
        </w:rPr>
      </w:pPr>
      <w:r>
        <w:rPr>
          <w:rFonts w:ascii="Arial" w:hAnsi="Arial" w:cs="Arial"/>
          <w:color w:val="000000"/>
          <w:sz w:val="16"/>
          <w:szCs w:val="16"/>
        </w:rPr>
        <w:t xml:space="preserve">Interval between </w:t>
      </w:r>
      <w:proofErr w:type="gramStart"/>
      <w:r>
        <w:rPr>
          <w:rFonts w:ascii="Arial" w:hAnsi="Arial" w:cs="Arial"/>
          <w:color w:val="000000"/>
          <w:sz w:val="16"/>
          <w:szCs w:val="16"/>
        </w:rPr>
        <w:t>litters :</w:t>
      </w:r>
      <w:proofErr w:type="gramEnd"/>
      <w:r>
        <w:rPr>
          <w:rFonts w:ascii="Arial" w:hAnsi="Arial" w:cs="Arial"/>
          <w:color w:val="000000"/>
          <w:sz w:val="16"/>
          <w:szCs w:val="16"/>
        </w:rPr>
        <w:t xml:space="preserve"> 230 days</w:t>
      </w:r>
    </w:p>
    <w:p w:rsidR="00FB7C82" w:rsidRDefault="00C14563" w:rsidP="00C14563">
      <w:pPr>
        <w:pStyle w:val="NormalWeb"/>
        <w:rPr>
          <w:rFonts w:ascii="Arial" w:hAnsi="Arial" w:cs="Arial"/>
          <w:color w:val="000000"/>
          <w:sz w:val="16"/>
          <w:szCs w:val="16"/>
        </w:rPr>
      </w:pPr>
      <w:hyperlink r:id="rId15" w:history="1">
        <w:r w:rsidR="00FB7C82">
          <w:rPr>
            <w:rStyle w:val="Hyperlink"/>
            <w:rFonts w:ascii="Arial" w:hAnsi="Arial" w:cs="Arial"/>
            <w:b/>
            <w:bCs/>
            <w:color w:val="3333FF"/>
            <w:sz w:val="16"/>
            <w:szCs w:val="16"/>
          </w:rPr>
          <w:t>Weight at birth</w:t>
        </w:r>
      </w:hyperlink>
      <w:r w:rsidR="00FB7C82">
        <w:rPr>
          <w:rFonts w:ascii="Arial" w:hAnsi="Arial" w:cs="Arial"/>
          <w:color w:val="000000"/>
          <w:sz w:val="16"/>
          <w:szCs w:val="16"/>
        </w:rPr>
        <w:t xml:space="preserve"> : 0.96 kg (2.112 </w:t>
      </w:r>
      <w:proofErr w:type="spellStart"/>
      <w:r w:rsidR="00FB7C82">
        <w:rPr>
          <w:rFonts w:ascii="Arial" w:hAnsi="Arial" w:cs="Arial"/>
          <w:color w:val="000000"/>
          <w:sz w:val="16"/>
          <w:szCs w:val="16"/>
        </w:rPr>
        <w:t>lbs</w:t>
      </w:r>
      <w:proofErr w:type="spellEnd"/>
      <w:r w:rsidR="00FB7C82">
        <w:rPr>
          <w:rFonts w:ascii="Arial" w:hAnsi="Arial" w:cs="Arial"/>
          <w:color w:val="000000"/>
          <w:sz w:val="16"/>
          <w:szCs w:val="16"/>
        </w:rPr>
        <w:t>)</w:t>
      </w:r>
    </w:p>
    <w:p w:rsidR="00FB7C82" w:rsidRDefault="00FB7C82" w:rsidP="00C14563">
      <w:pPr>
        <w:pStyle w:val="NormalWeb"/>
        <w:rPr>
          <w:rFonts w:ascii="Arial" w:hAnsi="Arial" w:cs="Arial"/>
          <w:color w:val="000000"/>
          <w:sz w:val="16"/>
          <w:szCs w:val="16"/>
        </w:rPr>
      </w:pPr>
      <w:r>
        <w:rPr>
          <w:rFonts w:ascii="Arial" w:hAnsi="Arial" w:cs="Arial"/>
          <w:color w:val="000000"/>
          <w:sz w:val="16"/>
          <w:szCs w:val="16"/>
        </w:rPr>
        <w:t xml:space="preserve">Weight at </w:t>
      </w:r>
      <w:proofErr w:type="gramStart"/>
      <w:r>
        <w:rPr>
          <w:rFonts w:ascii="Arial" w:hAnsi="Arial" w:cs="Arial"/>
          <w:color w:val="000000"/>
          <w:sz w:val="16"/>
          <w:szCs w:val="16"/>
        </w:rPr>
        <w:t>weaning :</w:t>
      </w:r>
      <w:proofErr w:type="gramEnd"/>
      <w:r>
        <w:rPr>
          <w:rFonts w:ascii="Arial" w:hAnsi="Arial" w:cs="Arial"/>
          <w:color w:val="000000"/>
          <w:sz w:val="16"/>
          <w:szCs w:val="16"/>
        </w:rPr>
        <w:t xml:space="preserve"> 5.7 kg (12.54 </w:t>
      </w:r>
      <w:proofErr w:type="spellStart"/>
      <w:r>
        <w:rPr>
          <w:rFonts w:ascii="Arial" w:hAnsi="Arial" w:cs="Arial"/>
          <w:color w:val="000000"/>
          <w:sz w:val="16"/>
          <w:szCs w:val="16"/>
        </w:rPr>
        <w:t>lbs</w:t>
      </w:r>
      <w:proofErr w:type="spellEnd"/>
      <w:r>
        <w:rPr>
          <w:rFonts w:ascii="Arial" w:hAnsi="Arial" w:cs="Arial"/>
          <w:color w:val="000000"/>
          <w:sz w:val="16"/>
          <w:szCs w:val="16"/>
        </w:rPr>
        <w:t>)</w:t>
      </w:r>
    </w:p>
    <w:p w:rsidR="00FB7C82" w:rsidRDefault="00FB7C82" w:rsidP="00C14563">
      <w:pPr>
        <w:pStyle w:val="NormalWeb"/>
        <w:rPr>
          <w:rFonts w:ascii="Arial" w:hAnsi="Arial" w:cs="Arial"/>
          <w:color w:val="000000"/>
          <w:sz w:val="16"/>
          <w:szCs w:val="16"/>
        </w:rPr>
      </w:pPr>
      <w:r>
        <w:rPr>
          <w:rFonts w:ascii="Arial" w:hAnsi="Arial" w:cs="Arial"/>
          <w:color w:val="000000"/>
          <w:sz w:val="16"/>
          <w:szCs w:val="16"/>
        </w:rPr>
        <w:t xml:space="preserve">Basal metabolic </w:t>
      </w:r>
      <w:proofErr w:type="gramStart"/>
      <w:r>
        <w:rPr>
          <w:rFonts w:ascii="Arial" w:hAnsi="Arial" w:cs="Arial"/>
          <w:color w:val="000000"/>
          <w:sz w:val="16"/>
          <w:szCs w:val="16"/>
        </w:rPr>
        <w:t>rate :</w:t>
      </w:r>
      <w:proofErr w:type="gramEnd"/>
      <w:r>
        <w:rPr>
          <w:rFonts w:ascii="Arial" w:hAnsi="Arial" w:cs="Arial"/>
          <w:color w:val="000000"/>
          <w:sz w:val="16"/>
          <w:szCs w:val="16"/>
        </w:rPr>
        <w:t xml:space="preserve"> 104 W</w:t>
      </w:r>
    </w:p>
    <w:p w:rsidR="00FB7C82" w:rsidRDefault="00FB7C82" w:rsidP="00C14563">
      <w:pPr>
        <w:pStyle w:val="NormalWeb"/>
        <w:rPr>
          <w:rFonts w:ascii="Arial" w:hAnsi="Arial" w:cs="Arial"/>
          <w:color w:val="000000"/>
          <w:sz w:val="16"/>
          <w:szCs w:val="16"/>
        </w:rPr>
      </w:pPr>
      <w:r>
        <w:rPr>
          <w:rFonts w:ascii="Arial" w:hAnsi="Arial" w:cs="Arial"/>
          <w:color w:val="000000"/>
          <w:sz w:val="16"/>
          <w:szCs w:val="16"/>
        </w:rPr>
        <w:t xml:space="preserve">Body </w:t>
      </w:r>
      <w:proofErr w:type="gramStart"/>
      <w:r>
        <w:rPr>
          <w:rFonts w:ascii="Arial" w:hAnsi="Arial" w:cs="Arial"/>
          <w:color w:val="000000"/>
          <w:sz w:val="16"/>
          <w:szCs w:val="16"/>
        </w:rPr>
        <w:t>mass :</w:t>
      </w:r>
      <w:proofErr w:type="gramEnd"/>
      <w:r>
        <w:rPr>
          <w:rFonts w:ascii="Arial" w:hAnsi="Arial" w:cs="Arial"/>
          <w:color w:val="000000"/>
          <w:sz w:val="16"/>
          <w:szCs w:val="16"/>
        </w:rPr>
        <w:t xml:space="preserve"> 135 kg (297 </w:t>
      </w:r>
      <w:proofErr w:type="spellStart"/>
      <w:r>
        <w:rPr>
          <w:rFonts w:ascii="Arial" w:hAnsi="Arial" w:cs="Arial"/>
          <w:color w:val="000000"/>
          <w:sz w:val="16"/>
          <w:szCs w:val="16"/>
        </w:rPr>
        <w:t>lbs</w:t>
      </w:r>
      <w:proofErr w:type="spellEnd"/>
      <w:r>
        <w:rPr>
          <w:rFonts w:ascii="Arial" w:hAnsi="Arial" w:cs="Arial"/>
          <w:color w:val="000000"/>
          <w:sz w:val="16"/>
          <w:szCs w:val="16"/>
        </w:rPr>
        <w:t>)</w:t>
      </w:r>
    </w:p>
    <w:p w:rsidR="00FB7C82" w:rsidRPr="00FB7C82" w:rsidRDefault="00FB7C82" w:rsidP="00C14563">
      <w:pPr>
        <w:spacing w:after="0" w:line="288" w:lineRule="atLeast"/>
        <w:ind w:left="345"/>
        <w:outlineLvl w:val="1"/>
        <w:rPr>
          <w:rFonts w:ascii="Arial" w:eastAsia="Times New Roman" w:hAnsi="Arial" w:cs="Arial"/>
          <w:color w:val="000000"/>
          <w:sz w:val="38"/>
          <w:szCs w:val="38"/>
        </w:rPr>
      </w:pPr>
    </w:p>
    <w:p w:rsidR="00D23E0B" w:rsidRDefault="00D23E0B" w:rsidP="00C14563"/>
    <w:sectPr w:rsidR="00D2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4A7"/>
    <w:rsid w:val="001A24A7"/>
    <w:rsid w:val="00C14563"/>
    <w:rsid w:val="00D23E0B"/>
    <w:rsid w:val="00FB7C8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2E705-E6DD-4B45-9068-C693813B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7C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FB7C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C82"/>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FB7C82"/>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B7C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7C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31885">
      <w:bodyDiv w:val="1"/>
      <w:marLeft w:val="0"/>
      <w:marRight w:val="0"/>
      <w:marTop w:val="0"/>
      <w:marBottom w:val="0"/>
      <w:divBdr>
        <w:top w:val="none" w:sz="0" w:space="0" w:color="auto"/>
        <w:left w:val="none" w:sz="0" w:space="0" w:color="auto"/>
        <w:bottom w:val="none" w:sz="0" w:space="0" w:color="auto"/>
        <w:right w:val="none" w:sz="0" w:space="0" w:color="auto"/>
      </w:divBdr>
    </w:div>
    <w:div w:id="1715541692">
      <w:bodyDiv w:val="1"/>
      <w:marLeft w:val="0"/>
      <w:marRight w:val="0"/>
      <w:marTop w:val="0"/>
      <w:marBottom w:val="0"/>
      <w:divBdr>
        <w:top w:val="none" w:sz="0" w:space="0" w:color="auto"/>
        <w:left w:val="none" w:sz="0" w:space="0" w:color="auto"/>
        <w:bottom w:val="none" w:sz="0" w:space="0" w:color="auto"/>
        <w:right w:val="none" w:sz="0" w:space="0" w:color="auto"/>
      </w:divBdr>
      <w:divsChild>
        <w:div w:id="473375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ld_boar" TargetMode="External"/><Relationship Id="rId13" Type="http://schemas.openxmlformats.org/officeDocument/2006/relationships/hyperlink" Target="https://thewebsiteofeverything.com/animals/mammals/adult-weight.html" TargetMode="External"/><Relationship Id="rId3" Type="http://schemas.openxmlformats.org/officeDocument/2006/relationships/webSettings" Target="webSettings.xml"/><Relationship Id="rId7" Type="http://schemas.openxmlformats.org/officeDocument/2006/relationships/hyperlink" Target="https://en.wikipedia.org/wiki/Wild_boar" TargetMode="External"/><Relationship Id="rId12" Type="http://schemas.openxmlformats.org/officeDocument/2006/relationships/hyperlink" Target="https://en.wikipedia.org/wiki/Wild_boa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Canine_teeth" TargetMode="External"/><Relationship Id="rId11" Type="http://schemas.openxmlformats.org/officeDocument/2006/relationships/hyperlink" Target="https://en.wikipedia.org/wiki/Subcutaneous_tissue" TargetMode="External"/><Relationship Id="rId5" Type="http://schemas.openxmlformats.org/officeDocument/2006/relationships/hyperlink" Target="https://en.wikipedia.org/wiki/Wild_boar" TargetMode="External"/><Relationship Id="rId15" Type="http://schemas.openxmlformats.org/officeDocument/2006/relationships/hyperlink" Target="https://thewebsiteofeverything.com/animals/mammals/birth-weight.html" TargetMode="External"/><Relationship Id="rId10" Type="http://schemas.openxmlformats.org/officeDocument/2006/relationships/hyperlink" Target="https://en.wikipedia.org/wiki/Wild_boar" TargetMode="External"/><Relationship Id="rId4" Type="http://schemas.openxmlformats.org/officeDocument/2006/relationships/hyperlink" Target="https://en.wikipedia.org/wiki/Wild_boar" TargetMode="External"/><Relationship Id="rId9" Type="http://schemas.openxmlformats.org/officeDocument/2006/relationships/hyperlink" Target="https://en.wikipedia.org/wiki/Sexual_dimorphism" TargetMode="External"/><Relationship Id="rId14" Type="http://schemas.openxmlformats.org/officeDocument/2006/relationships/hyperlink" Target="https://thewebsiteofeverything.com/animals/mammals/maximum-longe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2019-03-03T08:56:00Z</dcterms:created>
  <dcterms:modified xsi:type="dcterms:W3CDTF">2019-03-03T09:01:00Z</dcterms:modified>
</cp:coreProperties>
</file>